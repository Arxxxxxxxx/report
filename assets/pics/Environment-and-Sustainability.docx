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6034A" w14:textId="77777777" w:rsidR="009A68DA" w:rsidRPr="00823664" w:rsidRDefault="009A68DA" w:rsidP="009A68DA">
      <w:pPr>
        <w:rPr>
          <w:rFonts w:ascii="Times New Roman" w:hAnsi="Times New Roman" w:cs="Times New Roman"/>
          <w:b/>
          <w:sz w:val="40"/>
          <w:szCs w:val="40"/>
        </w:rPr>
      </w:pPr>
      <w:r w:rsidRPr="00823664">
        <w:rPr>
          <w:rFonts w:ascii="Times New Roman" w:hAnsi="Times New Roman" w:cs="Times New Roman"/>
          <w:b/>
          <w:sz w:val="40"/>
          <w:szCs w:val="40"/>
        </w:rPr>
        <w:t>Environment and Sustainability</w:t>
      </w:r>
    </w:p>
    <w:p w14:paraId="64CE5A99" w14:textId="77777777" w:rsidR="00EC7CFA" w:rsidRPr="00823664" w:rsidRDefault="00EC7CFA" w:rsidP="00EC7CFA">
      <w:pPr>
        <w:pStyle w:val="ListParagraph"/>
        <w:numPr>
          <w:ilvl w:val="0"/>
          <w:numId w:val="5"/>
        </w:numPr>
        <w:rPr>
          <w:rFonts w:ascii="Times New Roman" w:hAnsi="Times New Roman" w:cs="Times New Roman"/>
          <w:b/>
          <w:bCs/>
          <w:color w:val="374151"/>
          <w:sz w:val="28"/>
          <w:szCs w:val="28"/>
          <w:shd w:val="clear" w:color="auto" w:fill="F7F7F8"/>
        </w:rPr>
      </w:pPr>
      <w:r w:rsidRPr="00823664">
        <w:rPr>
          <w:rFonts w:ascii="Times New Roman" w:hAnsi="Times New Roman" w:cs="Times New Roman"/>
          <w:b/>
          <w:bCs/>
          <w:color w:val="374151"/>
          <w:sz w:val="28"/>
          <w:szCs w:val="28"/>
          <w:shd w:val="clear" w:color="auto" w:fill="F7F7F8"/>
        </w:rPr>
        <w:t xml:space="preserve">Population growth can put a strain on the environment and is associated with a range of environmental challenges. </w:t>
      </w:r>
    </w:p>
    <w:p w14:paraId="0C0E84BB" w14:textId="37413725" w:rsidR="00DE5739" w:rsidRPr="00823664" w:rsidRDefault="00DE5739" w:rsidP="00823664">
      <w:pPr>
        <w:ind w:left="360"/>
        <w:rPr>
          <w:rFonts w:ascii="Times New Roman" w:hAnsi="Times New Roman" w:cs="Times New Roman"/>
          <w:sz w:val="30"/>
          <w:szCs w:val="30"/>
        </w:rPr>
      </w:pPr>
      <w:r w:rsidRPr="00823664">
        <w:rPr>
          <w:rFonts w:ascii="Times New Roman" w:hAnsi="Times New Roman" w:cs="Times New Roman"/>
          <w:sz w:val="30"/>
          <w:szCs w:val="30"/>
        </w:rPr>
        <w:t>As the global population continues to increase, it exerts pressure on natural resources, ecosystems, and the Earth's capacity to sustain human life. This strain gives rise to several critical environmental challenges</w:t>
      </w:r>
      <w:r w:rsidR="00823664">
        <w:rPr>
          <w:rFonts w:ascii="Times New Roman" w:hAnsi="Times New Roman" w:cs="Times New Roman"/>
          <w:sz w:val="30"/>
          <w:szCs w:val="30"/>
        </w:rPr>
        <w:t>;</w:t>
      </w:r>
    </w:p>
    <w:p w14:paraId="1863021C" w14:textId="7C2C90A1" w:rsidR="009D47EE" w:rsidRPr="00823664" w:rsidRDefault="009D47EE" w:rsidP="009D47EE">
      <w:pPr>
        <w:ind w:left="360"/>
        <w:rPr>
          <w:ins w:id="0" w:author="myPC" w:date="2023-11-05T21:15:00Z"/>
          <w:rFonts w:ascii="Times New Roman" w:hAnsi="Times New Roman" w:cs="Times New Roman"/>
          <w:sz w:val="30"/>
          <w:szCs w:val="30"/>
        </w:rPr>
      </w:pPr>
      <w:ins w:id="1" w:author="myPC" w:date="2023-11-05T21:15:00Z">
        <w:r w:rsidRPr="00823664">
          <w:rPr>
            <w:rFonts w:ascii="Times New Roman" w:hAnsi="Times New Roman" w:cs="Times New Roman"/>
            <w:sz w:val="30"/>
            <w:szCs w:val="30"/>
          </w:rPr>
          <w:t>1.</w:t>
        </w:r>
        <w:r w:rsidRPr="00823664">
          <w:rPr>
            <w:rFonts w:ascii="Times New Roman" w:hAnsi="Times New Roman" w:cs="Times New Roman"/>
            <w:b/>
            <w:bCs/>
            <w:sz w:val="30"/>
            <w:szCs w:val="30"/>
          </w:rPr>
          <w:t>Increased Resource Consumption</w:t>
        </w:r>
        <w:r w:rsidRPr="00823664">
          <w:rPr>
            <w:rFonts w:ascii="Times New Roman" w:hAnsi="Times New Roman" w:cs="Times New Roman"/>
            <w:sz w:val="30"/>
            <w:szCs w:val="30"/>
          </w:rPr>
          <w:t>: As the global population grows, there is greater demand for resources such as food, water, energy, and raw materials.</w:t>
        </w:r>
      </w:ins>
    </w:p>
    <w:p w14:paraId="38BBAE81" w14:textId="06E4EC3F" w:rsidR="009D47EE" w:rsidRPr="00823664" w:rsidRDefault="009D47EE" w:rsidP="009D47EE">
      <w:pPr>
        <w:ind w:left="360"/>
        <w:rPr>
          <w:rFonts w:ascii="Times New Roman" w:hAnsi="Times New Roman" w:cs="Times New Roman"/>
          <w:sz w:val="30"/>
          <w:szCs w:val="30"/>
        </w:rPr>
      </w:pPr>
      <w:ins w:id="2" w:author="myPC" w:date="2023-11-05T21:15:00Z">
        <w:r w:rsidRPr="00823664">
          <w:rPr>
            <w:rFonts w:ascii="Times New Roman" w:hAnsi="Times New Roman" w:cs="Times New Roman"/>
            <w:sz w:val="30"/>
            <w:szCs w:val="30"/>
          </w:rPr>
          <w:t>2.</w:t>
        </w:r>
      </w:ins>
      <w:r w:rsidRPr="00823664">
        <w:rPr>
          <w:rFonts w:ascii="Times New Roman" w:hAnsi="Times New Roman" w:cs="Times New Roman"/>
          <w:sz w:val="30"/>
          <w:szCs w:val="30"/>
        </w:rPr>
        <w:t xml:space="preserve"> </w:t>
      </w:r>
      <w:r w:rsidRPr="00823664">
        <w:rPr>
          <w:rFonts w:ascii="Times New Roman" w:hAnsi="Times New Roman" w:cs="Times New Roman"/>
          <w:b/>
          <w:bCs/>
          <w:sz w:val="30"/>
          <w:szCs w:val="30"/>
        </w:rPr>
        <w:t>Deforestation and Habitat Destruction:</w:t>
      </w:r>
      <w:r w:rsidRPr="00823664">
        <w:rPr>
          <w:rFonts w:ascii="Times New Roman" w:hAnsi="Times New Roman" w:cs="Times New Roman"/>
          <w:sz w:val="30"/>
          <w:szCs w:val="30"/>
        </w:rPr>
        <w:t xml:space="preserve"> Population growth often results in the expansion of urban areas and agricultural land.</w:t>
      </w:r>
    </w:p>
    <w:p w14:paraId="6F5B2054" w14:textId="6E31BA16" w:rsidR="009D47EE" w:rsidRPr="00823664" w:rsidRDefault="009D47EE" w:rsidP="009D47EE">
      <w:pPr>
        <w:ind w:left="360"/>
        <w:rPr>
          <w:rFonts w:ascii="Times New Roman" w:hAnsi="Times New Roman" w:cs="Times New Roman"/>
          <w:sz w:val="30"/>
          <w:szCs w:val="30"/>
        </w:rPr>
      </w:pPr>
      <w:r w:rsidRPr="00823664">
        <w:rPr>
          <w:rFonts w:ascii="Times New Roman" w:hAnsi="Times New Roman" w:cs="Times New Roman"/>
          <w:sz w:val="30"/>
          <w:szCs w:val="30"/>
        </w:rPr>
        <w:t xml:space="preserve">3. </w:t>
      </w:r>
      <w:r w:rsidRPr="00823664">
        <w:rPr>
          <w:rFonts w:ascii="Times New Roman" w:hAnsi="Times New Roman" w:cs="Times New Roman"/>
          <w:b/>
          <w:bCs/>
          <w:sz w:val="30"/>
          <w:szCs w:val="30"/>
        </w:rPr>
        <w:t>Pollution:</w:t>
      </w:r>
      <w:r w:rsidRPr="00823664">
        <w:rPr>
          <w:rFonts w:ascii="Times New Roman" w:hAnsi="Times New Roman" w:cs="Times New Roman"/>
          <w:sz w:val="30"/>
          <w:szCs w:val="30"/>
        </w:rPr>
        <w:t xml:space="preserve"> A growing population generates more waste and emissions, leading to increased pollution of air, water, and soil.</w:t>
      </w:r>
    </w:p>
    <w:p w14:paraId="01366042" w14:textId="78984715" w:rsidR="009D47EE" w:rsidRPr="00823664" w:rsidRDefault="009D47EE" w:rsidP="009D47EE">
      <w:pPr>
        <w:ind w:left="360"/>
        <w:rPr>
          <w:rFonts w:ascii="Times New Roman" w:hAnsi="Times New Roman" w:cs="Times New Roman"/>
          <w:sz w:val="30"/>
          <w:szCs w:val="30"/>
        </w:rPr>
      </w:pPr>
      <w:r w:rsidRPr="00823664">
        <w:rPr>
          <w:rFonts w:ascii="Times New Roman" w:hAnsi="Times New Roman" w:cs="Times New Roman"/>
          <w:sz w:val="30"/>
          <w:szCs w:val="30"/>
        </w:rPr>
        <w:t xml:space="preserve">4. </w:t>
      </w:r>
      <w:r w:rsidRPr="00823664">
        <w:rPr>
          <w:rFonts w:ascii="Times New Roman" w:hAnsi="Times New Roman" w:cs="Times New Roman"/>
          <w:b/>
          <w:bCs/>
          <w:sz w:val="30"/>
          <w:szCs w:val="30"/>
        </w:rPr>
        <w:t>Land Use Change</w:t>
      </w:r>
      <w:r w:rsidRPr="00823664">
        <w:rPr>
          <w:rFonts w:ascii="Times New Roman" w:hAnsi="Times New Roman" w:cs="Times New Roman"/>
          <w:sz w:val="30"/>
          <w:szCs w:val="30"/>
        </w:rPr>
        <w:t>: To accommodate a larger population, more land is used for housing, infrastructure, and agriculture.</w:t>
      </w:r>
    </w:p>
    <w:p w14:paraId="28D6C4D0" w14:textId="2791D848" w:rsidR="00DE5739" w:rsidRPr="00823664" w:rsidRDefault="00DE5739" w:rsidP="00DE5739">
      <w:pPr>
        <w:ind w:left="345"/>
        <w:rPr>
          <w:ins w:id="3" w:author="myPC" w:date="2023-11-05T21:15:00Z"/>
          <w:rFonts w:ascii="Times New Roman" w:hAnsi="Times New Roman" w:cs="Times New Roman"/>
          <w:sz w:val="30"/>
          <w:szCs w:val="30"/>
        </w:rPr>
      </w:pPr>
      <w:r w:rsidRPr="00823664">
        <w:rPr>
          <w:rFonts w:ascii="Times New Roman" w:hAnsi="Times New Roman" w:cs="Times New Roman"/>
          <w:sz w:val="30"/>
          <w:szCs w:val="30"/>
        </w:rPr>
        <w:t xml:space="preserve">5. </w:t>
      </w:r>
      <w:r w:rsidRPr="00823664">
        <w:rPr>
          <w:rFonts w:ascii="Times New Roman" w:hAnsi="Times New Roman" w:cs="Times New Roman"/>
          <w:b/>
          <w:bCs/>
          <w:color w:val="374151"/>
          <w:sz w:val="30"/>
          <w:szCs w:val="30"/>
          <w:shd w:val="clear" w:color="auto" w:fill="F7F7F8"/>
        </w:rPr>
        <w:t>Climate Change</w:t>
      </w:r>
      <w:r w:rsidRPr="00823664">
        <w:rPr>
          <w:rFonts w:ascii="Times New Roman" w:hAnsi="Times New Roman" w:cs="Times New Roman"/>
          <w:color w:val="374151"/>
          <w:sz w:val="30"/>
          <w:szCs w:val="30"/>
          <w:shd w:val="clear" w:color="auto" w:fill="F7F7F8"/>
        </w:rPr>
        <w:t>: The burning of fossil fuels for energy, transportation, and industry is a major contributor to climate change.</w:t>
      </w:r>
    </w:p>
    <w:p w14:paraId="023AD718" w14:textId="77777777" w:rsidR="00C512D9" w:rsidRPr="00823664" w:rsidRDefault="00C512D9" w:rsidP="004D5E27">
      <w:pPr>
        <w:ind w:left="360"/>
        <w:rPr>
          <w:rFonts w:ascii="Times New Roman" w:hAnsi="Times New Roman" w:cs="Times New Roman"/>
          <w:sz w:val="30"/>
          <w:szCs w:val="30"/>
        </w:rPr>
      </w:pPr>
    </w:p>
    <w:p w14:paraId="151011B2" w14:textId="77777777" w:rsidR="004D5E27" w:rsidRPr="00823664" w:rsidRDefault="004D5E27" w:rsidP="004D5E27">
      <w:pPr>
        <w:pStyle w:val="ListParagraph"/>
        <w:numPr>
          <w:ilvl w:val="0"/>
          <w:numId w:val="1"/>
        </w:numPr>
        <w:rPr>
          <w:rFonts w:ascii="Times New Roman" w:hAnsi="Times New Roman" w:cs="Times New Roman"/>
          <w:b/>
          <w:sz w:val="30"/>
          <w:szCs w:val="30"/>
        </w:rPr>
      </w:pPr>
      <w:r w:rsidRPr="00823664">
        <w:rPr>
          <w:rFonts w:ascii="Times New Roman" w:hAnsi="Times New Roman" w:cs="Times New Roman"/>
          <w:b/>
          <w:sz w:val="30"/>
          <w:szCs w:val="30"/>
        </w:rPr>
        <w:t>What can be done to manage population growth in a sustainable way</w:t>
      </w:r>
    </w:p>
    <w:p w14:paraId="24838C05" w14:textId="4D51E010" w:rsidR="004D5E27" w:rsidRPr="00823664" w:rsidRDefault="005C5E0F" w:rsidP="001A670F">
      <w:pPr>
        <w:ind w:left="360"/>
        <w:rPr>
          <w:rFonts w:ascii="Times New Roman" w:hAnsi="Times New Roman" w:cs="Times New Roman"/>
          <w:b/>
          <w:sz w:val="30"/>
          <w:szCs w:val="30"/>
        </w:rPr>
      </w:pPr>
      <w:r w:rsidRPr="00823664">
        <w:rPr>
          <w:rFonts w:ascii="Times New Roman" w:hAnsi="Times New Roman" w:cs="Times New Roman"/>
          <w:sz w:val="30"/>
          <w:szCs w:val="30"/>
        </w:rPr>
        <w:t>-</w:t>
      </w:r>
      <w:r w:rsidR="004D5E27" w:rsidRPr="00823664">
        <w:rPr>
          <w:rFonts w:ascii="Times New Roman" w:hAnsi="Times New Roman" w:cs="Times New Roman"/>
          <w:sz w:val="30"/>
          <w:szCs w:val="30"/>
        </w:rPr>
        <w:t>Gender equality and family planning facilitate this by enabling women to start having children later in life and to space out their offspring more widely. Reducing family size also makes it possible to invest more in health care, particularly in nations with poor incomes</w:t>
      </w:r>
      <w:r w:rsidR="004D5E27" w:rsidRPr="00823664">
        <w:rPr>
          <w:rFonts w:ascii="Times New Roman" w:hAnsi="Times New Roman" w:cs="Times New Roman"/>
          <w:b/>
          <w:sz w:val="30"/>
          <w:szCs w:val="30"/>
        </w:rPr>
        <w:t>.</w:t>
      </w:r>
    </w:p>
    <w:p w14:paraId="3BAF58B2" w14:textId="5113249B" w:rsidR="005C5E0F" w:rsidRPr="00823664" w:rsidRDefault="005C5E0F" w:rsidP="001A670F">
      <w:pPr>
        <w:ind w:left="360"/>
        <w:rPr>
          <w:rFonts w:ascii="Times New Roman" w:hAnsi="Times New Roman" w:cs="Times New Roman"/>
          <w:b/>
          <w:sz w:val="30"/>
          <w:szCs w:val="30"/>
        </w:rPr>
      </w:pPr>
      <w:r w:rsidRPr="00823664">
        <w:rPr>
          <w:rFonts w:ascii="Times New Roman" w:hAnsi="Times New Roman" w:cs="Times New Roman"/>
          <w:b/>
          <w:sz w:val="30"/>
          <w:szCs w:val="30"/>
        </w:rPr>
        <w:t>-</w:t>
      </w:r>
      <w:r w:rsidR="00823664" w:rsidRPr="00823664">
        <w:rPr>
          <w:rFonts w:ascii="Times New Roman" w:hAnsi="Times New Roman" w:cs="Times New Roman"/>
          <w:color w:val="374151"/>
          <w:sz w:val="30"/>
          <w:szCs w:val="30"/>
          <w:shd w:val="clear" w:color="auto" w:fill="F7F7F8"/>
        </w:rPr>
        <w:t xml:space="preserve"> </w:t>
      </w:r>
      <w:r w:rsidR="00823664" w:rsidRPr="00823664">
        <w:rPr>
          <w:rFonts w:ascii="Times New Roman" w:hAnsi="Times New Roman" w:cs="Times New Roman"/>
          <w:sz w:val="30"/>
          <w:szCs w:val="30"/>
        </w:rPr>
        <w:t xml:space="preserve">Cooperation among nations and international organizations is essential to address this challenge effectively. Collaboration on family planning, </w:t>
      </w:r>
      <w:r w:rsidR="00823664" w:rsidRPr="00823664">
        <w:rPr>
          <w:rFonts w:ascii="Times New Roman" w:hAnsi="Times New Roman" w:cs="Times New Roman"/>
          <w:sz w:val="30"/>
          <w:szCs w:val="30"/>
        </w:rPr>
        <w:lastRenderedPageBreak/>
        <w:t>education, healthcare, and sustainable development initiatives can help countries manage their populations more responsibly and in a manner that respects individual choices and human rights.</w:t>
      </w:r>
    </w:p>
    <w:p w14:paraId="6D7AE043" w14:textId="77777777" w:rsidR="005C5E0F" w:rsidRPr="00823664" w:rsidRDefault="005C5E0F" w:rsidP="001A670F">
      <w:pPr>
        <w:ind w:left="360"/>
        <w:rPr>
          <w:rFonts w:ascii="Times New Roman" w:hAnsi="Times New Roman" w:cs="Times New Roman"/>
          <w:b/>
          <w:sz w:val="30"/>
          <w:szCs w:val="30"/>
        </w:rPr>
      </w:pPr>
    </w:p>
    <w:p w14:paraId="2B32241B" w14:textId="77777777" w:rsidR="005C5E0F" w:rsidRPr="00823664" w:rsidRDefault="005C5E0F" w:rsidP="001A670F">
      <w:pPr>
        <w:ind w:left="360"/>
        <w:rPr>
          <w:rFonts w:ascii="Times New Roman" w:hAnsi="Times New Roman" w:cs="Times New Roman"/>
          <w:b/>
          <w:sz w:val="30"/>
          <w:szCs w:val="30"/>
        </w:rPr>
      </w:pPr>
    </w:p>
    <w:p w14:paraId="659F51B0" w14:textId="77777777" w:rsidR="001A670F" w:rsidRPr="00823664" w:rsidRDefault="001A670F" w:rsidP="001A670F">
      <w:pPr>
        <w:pStyle w:val="ListParagraph"/>
        <w:numPr>
          <w:ilvl w:val="0"/>
          <w:numId w:val="1"/>
        </w:numPr>
        <w:rPr>
          <w:rFonts w:ascii="Times New Roman" w:hAnsi="Times New Roman" w:cs="Times New Roman"/>
          <w:sz w:val="30"/>
          <w:szCs w:val="30"/>
        </w:rPr>
      </w:pPr>
      <w:r w:rsidRPr="00823664">
        <w:rPr>
          <w:rFonts w:ascii="Times New Roman" w:hAnsi="Times New Roman" w:cs="Times New Roman"/>
          <w:b/>
          <w:sz w:val="30"/>
          <w:szCs w:val="30"/>
        </w:rPr>
        <w:t>What are governments doing to promote sustainable development</w:t>
      </w:r>
    </w:p>
    <w:p w14:paraId="2C0DBDC8" w14:textId="0545FDF3" w:rsidR="001A670F" w:rsidRPr="00823664" w:rsidRDefault="00823664" w:rsidP="001A670F">
      <w:pPr>
        <w:ind w:left="360"/>
        <w:rPr>
          <w:rFonts w:ascii="Times New Roman" w:hAnsi="Times New Roman" w:cs="Times New Roman"/>
          <w:sz w:val="30"/>
          <w:szCs w:val="30"/>
        </w:rPr>
      </w:pPr>
      <w:r w:rsidRPr="00823664">
        <w:rPr>
          <w:rFonts w:ascii="Times New Roman" w:hAnsi="Times New Roman" w:cs="Times New Roman"/>
          <w:sz w:val="30"/>
          <w:szCs w:val="30"/>
        </w:rPr>
        <w:t>-</w:t>
      </w:r>
      <w:r w:rsidR="001A670F" w:rsidRPr="00823664">
        <w:rPr>
          <w:rFonts w:ascii="Times New Roman" w:hAnsi="Times New Roman" w:cs="Times New Roman"/>
          <w:sz w:val="30"/>
          <w:szCs w:val="30"/>
        </w:rPr>
        <w:t>The goal of the Good Governance in Sustainable Development (GGSD) Program is to support societies in implementing sustainable development principles through international collaboration and developing efficient government within democratic systems.</w:t>
      </w:r>
    </w:p>
    <w:p w14:paraId="1ED6FC09" w14:textId="52385439" w:rsidR="00823664" w:rsidRPr="00823664" w:rsidRDefault="00823664" w:rsidP="00823664">
      <w:pPr>
        <w:ind w:left="360"/>
        <w:rPr>
          <w:rFonts w:ascii="Times New Roman" w:hAnsi="Times New Roman" w:cs="Times New Roman"/>
          <w:sz w:val="30"/>
          <w:szCs w:val="30"/>
        </w:rPr>
      </w:pPr>
      <w:r w:rsidRPr="00823664">
        <w:rPr>
          <w:rFonts w:ascii="Times New Roman" w:hAnsi="Times New Roman" w:cs="Times New Roman"/>
          <w:sz w:val="30"/>
          <w:szCs w:val="30"/>
        </w:rPr>
        <w:t xml:space="preserve">- </w:t>
      </w:r>
      <w:r w:rsidRPr="00823664">
        <w:rPr>
          <w:rFonts w:ascii="Times New Roman" w:hAnsi="Times New Roman" w:cs="Times New Roman"/>
          <w:sz w:val="30"/>
          <w:szCs w:val="30"/>
        </w:rPr>
        <w:t>Governments are also investing in green infrastructure, such as renewable energy projects, public transportation systems, and energy-efficient buildings. These initiatives reduce environmental impacts while stimulating economic growth and job creation.</w:t>
      </w:r>
      <w:r w:rsidRPr="00823664">
        <w:rPr>
          <w:rFonts w:ascii="Times New Roman" w:hAnsi="Times New Roman" w:cs="Times New Roman"/>
          <w:sz w:val="30"/>
          <w:szCs w:val="30"/>
        </w:rPr>
        <w:t xml:space="preserve"> </w:t>
      </w:r>
      <w:r w:rsidRPr="00823664">
        <w:rPr>
          <w:rFonts w:ascii="Times New Roman" w:hAnsi="Times New Roman" w:cs="Times New Roman"/>
          <w:sz w:val="30"/>
          <w:szCs w:val="30"/>
        </w:rPr>
        <w:t>Environmental regulations play a crucial role in limiting pollution, safeguarding natural resources, and ensuring responsible land use. These regulations encompass various aspects, including air and water quality, wildlife protection, and land conservation.</w:t>
      </w:r>
    </w:p>
    <w:p w14:paraId="1B20140D" w14:textId="388FA0C3" w:rsidR="00823664" w:rsidRPr="00823664" w:rsidRDefault="00823664" w:rsidP="001A670F">
      <w:pPr>
        <w:ind w:left="360"/>
        <w:rPr>
          <w:rFonts w:ascii="Times New Roman" w:hAnsi="Times New Roman" w:cs="Times New Roman"/>
          <w:sz w:val="30"/>
          <w:szCs w:val="30"/>
        </w:rPr>
      </w:pPr>
    </w:p>
    <w:sectPr w:rsidR="00823664" w:rsidRPr="00823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1020"/>
    <w:multiLevelType w:val="hybridMultilevel"/>
    <w:tmpl w:val="860CDE0A"/>
    <w:lvl w:ilvl="0" w:tplc="45761CB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779F4"/>
    <w:multiLevelType w:val="hybridMultilevel"/>
    <w:tmpl w:val="E584900A"/>
    <w:lvl w:ilvl="0" w:tplc="45761CB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E2305F"/>
    <w:multiLevelType w:val="hybridMultilevel"/>
    <w:tmpl w:val="7C9E2870"/>
    <w:lvl w:ilvl="0" w:tplc="45761CBE">
      <w:numFmt w:val="bullet"/>
      <w:lvlText w:val=""/>
      <w:lvlJc w:val="left"/>
      <w:pPr>
        <w:ind w:left="1080" w:hanging="360"/>
      </w:pPr>
      <w:rPr>
        <w:rFonts w:ascii="Symbol" w:eastAsiaTheme="minorHAnsi" w:hAnsi="Symbol"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49E17A68"/>
    <w:multiLevelType w:val="hybridMultilevel"/>
    <w:tmpl w:val="2C1A4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0E762B"/>
    <w:multiLevelType w:val="hybridMultilevel"/>
    <w:tmpl w:val="5E5E99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48740687">
    <w:abstractNumId w:val="1"/>
  </w:num>
  <w:num w:numId="2" w16cid:durableId="1091900059">
    <w:abstractNumId w:val="3"/>
  </w:num>
  <w:num w:numId="3" w16cid:durableId="1211461481">
    <w:abstractNumId w:val="4"/>
  </w:num>
  <w:num w:numId="4" w16cid:durableId="1703748935">
    <w:abstractNumId w:val="2"/>
  </w:num>
  <w:num w:numId="5" w16cid:durableId="541333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68DA"/>
    <w:rsid w:val="001A670F"/>
    <w:rsid w:val="004D5E27"/>
    <w:rsid w:val="005C5E0F"/>
    <w:rsid w:val="00823664"/>
    <w:rsid w:val="009A68DA"/>
    <w:rsid w:val="009D47EE"/>
    <w:rsid w:val="00C512D9"/>
    <w:rsid w:val="00D60054"/>
    <w:rsid w:val="00DE5739"/>
    <w:rsid w:val="00E4747B"/>
    <w:rsid w:val="00EC7CFA"/>
    <w:rsid w:val="00F27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7668F"/>
  <w15:docId w15:val="{C77AE30E-70EF-45AB-A4AA-C190F4D62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8DA"/>
    <w:pPr>
      <w:ind w:left="720"/>
      <w:contextualSpacing/>
    </w:pPr>
  </w:style>
  <w:style w:type="character" w:styleId="Strong">
    <w:name w:val="Strong"/>
    <w:basedOn w:val="DefaultParagraphFont"/>
    <w:uiPriority w:val="22"/>
    <w:qFormat/>
    <w:rsid w:val="009D47EE"/>
    <w:rPr>
      <w:b/>
      <w:bCs/>
    </w:rPr>
  </w:style>
  <w:style w:type="paragraph" w:styleId="Revision">
    <w:name w:val="Revision"/>
    <w:hidden/>
    <w:uiPriority w:val="99"/>
    <w:semiHidden/>
    <w:rsid w:val="009D47EE"/>
    <w:pPr>
      <w:spacing w:after="0" w:line="240" w:lineRule="auto"/>
    </w:pPr>
  </w:style>
  <w:style w:type="paragraph" w:styleId="NormalWeb">
    <w:name w:val="Normal (Web)"/>
    <w:basedOn w:val="Normal"/>
    <w:uiPriority w:val="99"/>
    <w:semiHidden/>
    <w:unhideWhenUsed/>
    <w:rsid w:val="008236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02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Windows</cp:lastModifiedBy>
  <cp:revision>2</cp:revision>
  <dcterms:created xsi:type="dcterms:W3CDTF">2023-11-05T04:26:00Z</dcterms:created>
  <dcterms:modified xsi:type="dcterms:W3CDTF">2023-11-05T14:10:00Z</dcterms:modified>
</cp:coreProperties>
</file>